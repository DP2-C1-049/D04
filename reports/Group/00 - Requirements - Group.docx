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12E18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7758C2">
                  <w:rPr>
                    <w:rFonts w:asciiTheme="majorHAnsi" w:hAnsiTheme="majorHAnsi" w:cstheme="majorHAnsi"/>
                  </w:rPr>
                  <w:t xml:space="preserve"> C</w:t>
                </w:r>
                <w:r w:rsidR="007758C2" w:rsidRPr="007758C2">
                  <w:rPr>
                    <w:rFonts w:asciiTheme="majorHAnsi" w:hAnsiTheme="majorHAnsi" w:cstheme="majorHAnsi"/>
                  </w:rPr>
                  <w:t>2.049</w:t>
                </w:r>
                <w:r w:rsidRPr="007758C2">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C225C4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906422329"/>
                <w:placeholder>
                  <w:docPart w:val="35D9193747294A0CBC57B9B00C9A9CB6"/>
                </w:placeholder>
                <w15:appearance w15:val="hidden"/>
                <w:text/>
              </w:sdtPr>
              <w:sdtContent>
                <w:r w:rsidR="00FD2AF1" w:rsidRPr="00FD2AF1">
                  <w:rPr>
                    <w:rFonts w:asciiTheme="majorHAnsi" w:hAnsiTheme="majorHAnsi" w:cstheme="majorHAnsi"/>
                  </w:rPr>
                  <w:t xml:space="preserve"> https://github.com/DP2-C1-049/D0</w:t>
                </w:r>
                <w:r w:rsidR="00504619">
                  <w:rPr>
                    <w:rFonts w:asciiTheme="majorHAnsi" w:hAnsiTheme="majorHAnsi" w:cstheme="majorHAnsi"/>
                  </w:rPr>
                  <w:t>4</w:t>
                </w:r>
                <w:r w:rsidR="00FD2AF1" w:rsidRPr="00FD2AF1">
                  <w:rPr>
                    <w:rFonts w:asciiTheme="majorHAnsi" w:hAnsiTheme="majorHAnsi" w:cstheme="majorHAnsi"/>
                  </w:rPr>
                  <w:t>.git</w:t>
                </w:r>
              </w:sdtContent>
            </w:sdt>
            <w:customXmlInsRangeStart w:id="2" w:author="Microsoft Word" w:date="2025-02-20T19:12:00Z"/>
            <w:sdt>
              <w:sdtPr>
                <w:rPr>
                  <w:rFonts w:asciiTheme="majorHAnsi" w:hAnsiTheme="majorHAnsi" w:cstheme="majorHAnsi"/>
                </w:rPr>
                <w:tag w:val="Repository"/>
                <w:id w:val="46497162"/>
                <w:placeholder>
                  <w:docPart w:val="846F74C92952454894F2A95039C940F3"/>
                </w:placeholder>
                <w15:appearance w15:val="hidden"/>
                <w:text/>
              </w:sdtPr>
              <w:sdtContent>
                <w:customXmlInsRangeEnd w:id="2"/>
                <w:ins w:id="3" w:author="Microsoft Word" w:date="2025-02-20T19:12:00Z" w16du:dateUtc="2025-02-20T18:12:00Z">
                  <w:r w:rsidR="008D2180" w:rsidRPr="008D2180">
                    <w:rPr>
                      <w:rFonts w:asciiTheme="majorHAnsi" w:hAnsiTheme="majorHAnsi" w:cstheme="majorHAnsi"/>
                    </w:rPr>
                    <w:t xml:space="preserve"> </w:t>
                  </w:r>
                </w:ins>
                <w:customXmlInsRangeStart w:id="4" w:author="Microsoft Word" w:date="2025-02-20T19:12:00Z"/>
              </w:sdtContent>
            </w:sdt>
            <w:customXmlInsRangeEnd w:id="4"/>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ED8595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926E2" w:rsidRPr="3A5C46E5">
                  <w:rPr>
                    <w:rFonts w:asciiTheme="majorHAnsi" w:hAnsiTheme="majorHAnsi" w:cstheme="majorBidi"/>
                  </w:rPr>
                  <w:t xml:space="preserve"> </w:t>
                </w:r>
                <w:r w:rsidR="003926E2" w:rsidRPr="003A61A4">
                  <w:rPr>
                    <w:rFonts w:asciiTheme="majorHAnsi" w:hAnsiTheme="majorHAnsi" w:cstheme="majorBidi"/>
                  </w:rPr>
                  <w:t>5**0*31*V</w:t>
                </w:r>
              </w:sdtContent>
            </w:sdt>
          </w:p>
          <w:permEnd w:id="291510380"/>
          <w:p w14:paraId="0FBB1EE7" w14:textId="5A5E8AB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926E2">
                  <w:rPr>
                    <w:rFonts w:asciiTheme="majorHAnsi" w:hAnsiTheme="majorHAnsi" w:cstheme="majorHAnsi"/>
                  </w:rPr>
                  <w:t>STX3837</w:t>
                </w:r>
                <w:r w:rsidRPr="00C84D39">
                  <w:rPr>
                    <w:rFonts w:asciiTheme="majorHAnsi" w:hAnsiTheme="majorHAnsi" w:cstheme="majorHAnsi"/>
                  </w:rPr>
                  <w:t xml:space="preserve">  </w:t>
                </w:r>
              </w:sdtContent>
            </w:sdt>
            <w:permEnd w:id="1364481481"/>
          </w:p>
          <w:p w14:paraId="189D2AE2" w14:textId="23C27AB6" w:rsidR="00A64124" w:rsidRPr="00025537" w:rsidRDefault="00A64124">
            <w:pPr>
              <w:pStyle w:val="Sinespaciado"/>
              <w:rPr>
                <w:rFonts w:asciiTheme="majorHAnsi" w:hAnsiTheme="majorHAnsi" w:cstheme="majorHAnsi"/>
                <w:lang w:val="pt-PT"/>
              </w:rPr>
            </w:pPr>
            <w:r w:rsidRPr="00025537">
              <w:rPr>
                <w:rFonts w:asciiTheme="majorHAnsi" w:hAnsiTheme="majorHAnsi" w:cstheme="majorHAnsi"/>
                <w:b/>
                <w:lang w:val="pt-PT"/>
              </w:rPr>
              <w:t>Name:</w:t>
            </w:r>
            <w:r w:rsidRPr="00025537">
              <w:rPr>
                <w:rFonts w:asciiTheme="majorHAnsi" w:hAnsiTheme="majorHAnsi" w:cstheme="majorHAnsi"/>
                <w:b/>
                <w:lang w:val="pt-PT"/>
              </w:rPr>
              <w:tab/>
            </w:r>
            <w:r w:rsidRPr="00025537">
              <w:rPr>
                <w:rFonts w:asciiTheme="majorHAnsi" w:hAnsiTheme="majorHAnsi" w:cstheme="majorHAnsi"/>
                <w:lang w:val="pt-PT"/>
              </w:rPr>
              <w:tab/>
            </w:r>
            <w:permStart w:id="1443845444" w:edGrp="everyone"/>
            <w:sdt>
              <w:sdtPr>
                <w:rPr>
                  <w:rFonts w:asciiTheme="majorHAnsi" w:hAnsiTheme="majorHAnsi" w:cstheme="majorHAnsi"/>
                  <w:lang w:val="pt-PT"/>
                </w:rPr>
                <w:tag w:val="Student1"/>
                <w:id w:val="234444542"/>
                <w:placeholder>
                  <w:docPart w:val="70BE6E77FEC241639CD9227E89E64B7B"/>
                </w:placeholder>
                <w15:appearance w15:val="hidden"/>
                <w:text/>
              </w:sdtPr>
              <w:sdtContent>
                <w:r w:rsidRPr="00025537">
                  <w:rPr>
                    <w:rFonts w:asciiTheme="majorHAnsi" w:hAnsiTheme="majorHAnsi" w:cstheme="majorHAnsi"/>
                    <w:lang w:val="pt-PT"/>
                  </w:rPr>
                  <w:t xml:space="preserve"> </w:t>
                </w:r>
                <w:r w:rsidR="003926E2" w:rsidRPr="00025537">
                  <w:rPr>
                    <w:rFonts w:asciiTheme="majorHAnsi" w:hAnsiTheme="majorHAnsi" w:cstheme="majorHAnsi"/>
                    <w:lang w:val="pt-PT"/>
                  </w:rPr>
                  <w:t>Paleteiro López</w:t>
                </w:r>
                <w:r w:rsidRPr="00025537">
                  <w:rPr>
                    <w:rFonts w:asciiTheme="majorHAnsi" w:hAnsiTheme="majorHAnsi" w:cstheme="majorHAnsi"/>
                    <w:lang w:val="pt-PT"/>
                  </w:rPr>
                  <w:t xml:space="preserve">, </w:t>
                </w:r>
                <w:r w:rsidR="003926E2" w:rsidRPr="00025537">
                  <w:rPr>
                    <w:rFonts w:asciiTheme="majorHAnsi" w:hAnsiTheme="majorHAnsi" w:cstheme="majorHAnsi"/>
                    <w:lang w:val="pt-PT"/>
                  </w:rPr>
                  <w:t>Alberto José</w:t>
                </w:r>
                <w:r w:rsidRPr="00025537">
                  <w:rPr>
                    <w:rFonts w:asciiTheme="majorHAnsi" w:hAnsiTheme="majorHAnsi" w:cstheme="majorHAnsi"/>
                    <w:lang w:val="pt-PT"/>
                  </w:rPr>
                  <w:t xml:space="preserve">  </w:t>
                </w:r>
              </w:sdtContent>
            </w:sdt>
            <w:permEnd w:id="1443845444"/>
            <w:r w:rsidRPr="00025537">
              <w:rPr>
                <w:rFonts w:asciiTheme="majorHAnsi" w:hAnsiTheme="majorHAnsi" w:cstheme="majorHAnsi"/>
                <w:b/>
                <w:lang w:val="pt-PT"/>
              </w:rPr>
              <w:tab/>
            </w:r>
            <w:r w:rsidRPr="00025537">
              <w:rPr>
                <w:rFonts w:asciiTheme="majorHAnsi" w:hAnsiTheme="majorHAnsi" w:cstheme="majorHAnsi"/>
                <w:b/>
                <w:lang w:val="pt-PT"/>
              </w:rPr>
              <w:br/>
              <w:t>Roles:</w:t>
            </w:r>
            <w:r w:rsidRPr="00025537">
              <w:rPr>
                <w:rFonts w:asciiTheme="majorHAnsi" w:hAnsiTheme="majorHAnsi" w:cstheme="majorHAnsi"/>
                <w:b/>
                <w:lang w:val="pt-PT"/>
              </w:rPr>
              <w:tab/>
            </w:r>
            <w:r w:rsidRPr="00025537">
              <w:rPr>
                <w:rFonts w:asciiTheme="majorHAnsi" w:hAnsiTheme="majorHAnsi" w:cstheme="majorHAnsi"/>
                <w:lang w:val="pt-PT"/>
              </w:rPr>
              <w:tab/>
            </w:r>
            <w:permStart w:id="415123737" w:edGrp="everyone"/>
            <w:sdt>
              <w:sdtPr>
                <w:rPr>
                  <w:rFonts w:asciiTheme="majorHAnsi" w:hAnsiTheme="majorHAnsi" w:cstheme="majorHAnsi"/>
                  <w:lang w:val="pt-PT"/>
                </w:rPr>
                <w:tag w:val="Roles1"/>
                <w:id w:val="1761787646"/>
                <w:placeholder>
                  <w:docPart w:val="70BE6E77FEC241639CD9227E89E64B7B"/>
                </w:placeholder>
                <w15:appearance w15:val="hidden"/>
                <w:text/>
              </w:sdtPr>
              <w:sdtContent>
                <w:r w:rsidRPr="00025537">
                  <w:rPr>
                    <w:rFonts w:asciiTheme="majorHAnsi" w:hAnsiTheme="majorHAnsi" w:cstheme="majorHAnsi"/>
                    <w:lang w:val="pt-PT"/>
                  </w:rPr>
                  <w:t xml:space="preserve"> </w:t>
                </w:r>
                <w:r w:rsidR="0048609A" w:rsidRPr="00025537">
                  <w:rPr>
                    <w:rFonts w:asciiTheme="majorHAnsi" w:hAnsiTheme="majorHAnsi" w:cstheme="majorHAnsi"/>
                    <w:lang w:val="pt-PT"/>
                  </w:rPr>
                  <w:t>Developer</w:t>
                </w:r>
                <w:r w:rsidR="00D50275" w:rsidRPr="00025537">
                  <w:rPr>
                    <w:rFonts w:asciiTheme="majorHAnsi" w:hAnsiTheme="majorHAnsi" w:cstheme="majorHAnsi"/>
                    <w:lang w:val="pt-PT"/>
                  </w:rPr>
                  <w:t>, Operator</w:t>
                </w:r>
                <w:r w:rsidR="00504619" w:rsidRPr="00025537">
                  <w:rPr>
                    <w:rFonts w:asciiTheme="majorHAnsi" w:hAnsiTheme="majorHAnsi" w:cstheme="majorHAnsi"/>
                    <w:lang w:val="pt-PT"/>
                  </w:rPr>
                  <w:t>, tester</w:t>
                </w:r>
                <w:r w:rsidRPr="00025537">
                  <w:rPr>
                    <w:rFonts w:asciiTheme="majorHAnsi" w:hAnsiTheme="majorHAnsi" w:cstheme="majorHAnsi"/>
                    <w:lang w:val="pt-PT"/>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BD33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ADA0E546F9143C98D0E171BA98F38C2"/>
                </w:placeholder>
                <w15:appearance w15:val="hidden"/>
                <w:text/>
              </w:sdtPr>
              <w:sdtContent>
                <w:r w:rsidR="003A6D6A">
                  <w:rPr>
                    <w:rFonts w:asciiTheme="majorHAnsi" w:hAnsiTheme="majorHAnsi" w:cstheme="majorBidi"/>
                  </w:rPr>
                  <w:t xml:space="preserve"> 7</w:t>
                </w:r>
                <w:r w:rsidR="002C260F">
                  <w:rPr>
                    <w:rFonts w:asciiTheme="majorHAnsi" w:hAnsiTheme="majorHAnsi" w:cstheme="majorBidi"/>
                  </w:rPr>
                  <w:t>*</w:t>
                </w:r>
                <w:r w:rsidR="00FA7F56">
                  <w:rPr>
                    <w:rFonts w:asciiTheme="majorHAnsi" w:hAnsiTheme="majorHAnsi" w:cstheme="majorBidi"/>
                  </w:rPr>
                  <w:t>*</w:t>
                </w:r>
                <w:r w:rsidR="00EE1F89">
                  <w:rPr>
                    <w:rFonts w:asciiTheme="majorHAnsi" w:hAnsiTheme="majorHAnsi" w:cstheme="majorBidi"/>
                  </w:rPr>
                  <w:t>6</w:t>
                </w:r>
                <w:r w:rsidR="00FA7F56">
                  <w:rPr>
                    <w:rFonts w:asciiTheme="majorHAnsi" w:hAnsiTheme="majorHAnsi" w:cstheme="majorBidi"/>
                  </w:rPr>
                  <w:t>*1*</w:t>
                </w:r>
                <w:r w:rsidR="00EE1F89">
                  <w:rPr>
                    <w:rFonts w:asciiTheme="majorHAnsi" w:hAnsiTheme="majorHAnsi" w:cstheme="majorBidi"/>
                  </w:rPr>
                  <w:t>9</w:t>
                </w:r>
                <w:r w:rsidR="00BC48CB">
                  <w:rPr>
                    <w:rFonts w:asciiTheme="majorHAnsi" w:hAnsiTheme="majorHAnsi" w:cstheme="majorBidi"/>
                  </w:rPr>
                  <w:t>R</w:t>
                </w:r>
              </w:sdtContent>
            </w:sdt>
          </w:p>
          <w:permEnd w:id="1081366304"/>
          <w:p w14:paraId="61FCE6B6" w14:textId="3934291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92BC7B20D4954E2BBEA93C774F8642E4"/>
                </w:placeholder>
                <w15:appearance w15:val="hidden"/>
                <w:text/>
              </w:sdtPr>
              <w:sdtContent>
                <w:r w:rsidRPr="00C84D39">
                  <w:rPr>
                    <w:rFonts w:asciiTheme="majorHAnsi" w:hAnsiTheme="majorHAnsi" w:cstheme="majorHAnsi"/>
                  </w:rPr>
                  <w:t xml:space="preserve"> </w:t>
                </w:r>
                <w:proofErr w:type="spellStart"/>
                <w:r w:rsidR="00970A1D">
                  <w:rPr>
                    <w:rFonts w:asciiTheme="majorHAnsi" w:hAnsiTheme="majorHAnsi" w:cstheme="majorHAnsi"/>
                  </w:rPr>
                  <w:t>serponlop</w:t>
                </w:r>
                <w:proofErr w:type="spellEnd"/>
                <w:r w:rsidRPr="00C84D39">
                  <w:rPr>
                    <w:rFonts w:asciiTheme="majorHAnsi" w:hAnsiTheme="majorHAnsi" w:cstheme="majorHAnsi"/>
                  </w:rPr>
                  <w:t xml:space="preserve">  </w:t>
                </w:r>
              </w:sdtContent>
            </w:sdt>
            <w:permEnd w:id="554395221"/>
          </w:p>
          <w:p w14:paraId="3E2BAC88" w14:textId="4F8D19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33C421163FDE4729A56E9F56E2E82C40"/>
                </w:placeholder>
                <w15:appearance w15:val="hidden"/>
                <w:text/>
              </w:sdtPr>
              <w:sdtContent>
                <w:r w:rsidRPr="00C84D39">
                  <w:rPr>
                    <w:rFonts w:asciiTheme="majorHAnsi" w:hAnsiTheme="majorHAnsi" w:cstheme="majorHAnsi"/>
                  </w:rPr>
                  <w:t xml:space="preserve"> </w:t>
                </w:r>
                <w:r w:rsidR="00970A1D">
                  <w:rPr>
                    <w:rFonts w:asciiTheme="majorHAnsi" w:hAnsiTheme="majorHAnsi" w:cstheme="majorHAnsi"/>
                  </w:rPr>
                  <w:t>Pons López</w:t>
                </w:r>
                <w:r w:rsidRPr="00C84D39">
                  <w:rPr>
                    <w:rFonts w:asciiTheme="majorHAnsi" w:hAnsiTheme="majorHAnsi" w:cstheme="majorHAnsi"/>
                  </w:rPr>
                  <w:t>,</w:t>
                </w:r>
                <w:r w:rsidR="00970A1D">
                  <w:rPr>
                    <w:rFonts w:asciiTheme="majorHAnsi" w:hAnsiTheme="majorHAnsi" w:cstheme="majorHAnsi"/>
                  </w:rPr>
                  <w:t xml:space="preserve"> Sergio</w:t>
                </w:r>
                <w:r w:rsidRPr="00C84D39">
                  <w:rPr>
                    <w:rFonts w:asciiTheme="majorHAnsi" w:hAnsiTheme="majorHAnsi" w:cstheme="majorHAnsi"/>
                  </w:rPr>
                  <w:t xml:space="preserve"> </w:t>
                </w:r>
              </w:sdtContent>
            </w:sdt>
            <w:permEnd w:id="84825807"/>
          </w:p>
          <w:p w14:paraId="2C86C422" w14:textId="4C0C2B8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5ACB6BFAF3E94F2C938AFF1A4E030B7D"/>
                </w:placeholder>
                <w15:appearance w15:val="hidden"/>
                <w:text/>
              </w:sdtPr>
              <w:sdtContent>
                <w:r w:rsidR="00581FDF">
                  <w:rPr>
                    <w:rFonts w:asciiTheme="majorHAnsi" w:hAnsiTheme="majorHAnsi" w:cstheme="majorHAnsi"/>
                  </w:rPr>
                  <w:t xml:space="preserve"> Developer</w:t>
                </w:r>
                <w:r w:rsidR="000226F5">
                  <w:rPr>
                    <w:rFonts w:asciiTheme="majorHAnsi" w:hAnsiTheme="majorHAnsi" w:cstheme="majorHAnsi"/>
                  </w:rPr>
                  <w:t xml:space="preserve">, </w:t>
                </w:r>
                <w:proofErr w:type="spellStart"/>
                <w:r w:rsidR="0007573E">
                  <w:rPr>
                    <w:rFonts w:asciiTheme="majorHAnsi" w:hAnsiTheme="majorHAnsi" w:cstheme="majorHAnsi"/>
                  </w:rPr>
                  <w:t>Analist</w:t>
                </w:r>
                <w:proofErr w:type="spell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02C2C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A573B5">
                  <w:rPr>
                    <w:rFonts w:asciiTheme="majorHAnsi" w:hAnsiTheme="majorHAnsi" w:cstheme="majorBidi"/>
                  </w:rPr>
                  <w:t>4*1*</w:t>
                </w:r>
                <w:r w:rsidR="00483F3A">
                  <w:rPr>
                    <w:rFonts w:asciiTheme="majorHAnsi" w:hAnsiTheme="majorHAnsi" w:cstheme="majorBidi"/>
                  </w:rPr>
                  <w:t>32*Z</w:t>
                </w:r>
              </w:sdtContent>
            </w:sdt>
          </w:p>
          <w:permEnd w:id="1000832359"/>
          <w:p w14:paraId="117AF59A" w14:textId="6D53DD6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F3F4B4B2FFBC4198B247719A85839F65"/>
                </w:placeholder>
                <w15:appearance w15:val="hidden"/>
                <w:text/>
              </w:sdtPr>
              <w:sdtContent>
                <w:r w:rsidRPr="00025537">
                  <w:rPr>
                    <w:rFonts w:asciiTheme="majorHAnsi" w:hAnsiTheme="majorHAnsi" w:cstheme="majorHAnsi"/>
                    <w:lang w:val="en-US"/>
                  </w:rPr>
                  <w:t xml:space="preserve"> </w:t>
                </w:r>
                <w:proofErr w:type="spellStart"/>
                <w:r w:rsidR="002750C2" w:rsidRPr="00025537">
                  <w:rPr>
                    <w:rFonts w:asciiTheme="majorHAnsi" w:hAnsiTheme="majorHAnsi" w:cstheme="majorHAnsi"/>
                    <w:lang w:val="en-US"/>
                  </w:rPr>
                  <w:t>javmanriq</w:t>
                </w:r>
                <w:proofErr w:type="spellEnd"/>
                <w:r w:rsidRPr="00025537">
                  <w:rPr>
                    <w:rFonts w:asciiTheme="majorHAnsi" w:hAnsiTheme="majorHAnsi" w:cstheme="majorHAnsi"/>
                    <w:lang w:val="en-US"/>
                  </w:rPr>
                  <w:t xml:space="preserve">  </w:t>
                </w:r>
              </w:sdtContent>
            </w:sdt>
            <w:permEnd w:id="926035648"/>
          </w:p>
          <w:p w14:paraId="352CD23D" w14:textId="6B707057" w:rsidR="00A64124" w:rsidRPr="00025537" w:rsidRDefault="00A64124">
            <w:pPr>
              <w:pStyle w:val="Sinespaciado"/>
              <w:rPr>
                <w:rFonts w:asciiTheme="majorHAnsi" w:hAnsiTheme="majorHAnsi" w:cstheme="majorHAnsi"/>
                <w:lang w:val="pt-PT"/>
              </w:rPr>
            </w:pPr>
            <w:r w:rsidRPr="00025537">
              <w:rPr>
                <w:rFonts w:asciiTheme="majorHAnsi" w:hAnsiTheme="majorHAnsi" w:cstheme="majorHAnsi"/>
                <w:b/>
                <w:lang w:val="pt-PT"/>
              </w:rPr>
              <w:t>Name:</w:t>
            </w:r>
            <w:r w:rsidRPr="00025537">
              <w:rPr>
                <w:rFonts w:asciiTheme="majorHAnsi" w:hAnsiTheme="majorHAnsi" w:cstheme="majorHAnsi"/>
                <w:b/>
                <w:lang w:val="pt-PT"/>
              </w:rPr>
              <w:tab/>
            </w:r>
            <w:r w:rsidRPr="00025537">
              <w:rPr>
                <w:rFonts w:asciiTheme="majorHAnsi" w:hAnsiTheme="majorHAnsi" w:cstheme="majorHAnsi"/>
                <w:lang w:val="pt-PT"/>
              </w:rPr>
              <w:tab/>
            </w:r>
            <w:permStart w:id="1519068571" w:edGrp="everyone"/>
            <w:sdt>
              <w:sdtPr>
                <w:rPr>
                  <w:rFonts w:asciiTheme="majorHAnsi" w:hAnsiTheme="majorHAnsi" w:cstheme="majorHAnsi"/>
                  <w:lang w:val="pt-PT"/>
                </w:rPr>
                <w:tag w:val="Student3"/>
                <w:id w:val="-1783793770"/>
                <w:placeholder>
                  <w:docPart w:val="838CC16C42024586BD9604CF5BBDF966"/>
                </w:placeholder>
                <w15:appearance w15:val="hidden"/>
                <w:text/>
              </w:sdtPr>
              <w:sdtContent>
                <w:r w:rsidRPr="00025537">
                  <w:rPr>
                    <w:rFonts w:asciiTheme="majorHAnsi" w:hAnsiTheme="majorHAnsi" w:cstheme="majorHAnsi"/>
                    <w:lang w:val="pt-PT"/>
                  </w:rPr>
                  <w:t xml:space="preserve"> </w:t>
                </w:r>
                <w:r w:rsidR="00ED2514" w:rsidRPr="00025537">
                  <w:rPr>
                    <w:rFonts w:asciiTheme="majorHAnsi" w:hAnsiTheme="majorHAnsi" w:cstheme="majorHAnsi"/>
                    <w:lang w:val="pt-PT"/>
                  </w:rPr>
                  <w:t>Manrique Riquelme</w:t>
                </w:r>
                <w:r w:rsidRPr="00025537">
                  <w:rPr>
                    <w:rFonts w:asciiTheme="majorHAnsi" w:hAnsiTheme="majorHAnsi" w:cstheme="majorHAnsi"/>
                    <w:lang w:val="pt-PT"/>
                  </w:rPr>
                  <w:t xml:space="preserve">, </w:t>
                </w:r>
                <w:r w:rsidR="00ED2514" w:rsidRPr="00025537">
                  <w:rPr>
                    <w:rFonts w:asciiTheme="majorHAnsi" w:hAnsiTheme="majorHAnsi" w:cstheme="majorHAnsi"/>
                    <w:lang w:val="pt-PT"/>
                  </w:rPr>
                  <w:t>Javier</w:t>
                </w:r>
              </w:sdtContent>
            </w:sdt>
          </w:p>
          <w:permEnd w:id="1519068571"/>
          <w:p w14:paraId="138A37F8" w14:textId="3E17E899" w:rsidR="00A64124" w:rsidRPr="00025537" w:rsidRDefault="00A64124">
            <w:pPr>
              <w:pStyle w:val="Sinespaciado"/>
              <w:rPr>
                <w:rFonts w:asciiTheme="majorHAnsi" w:hAnsiTheme="majorHAnsi" w:cstheme="majorHAnsi"/>
                <w:lang w:val="pt-PT"/>
              </w:rPr>
            </w:pPr>
            <w:r w:rsidRPr="00025537">
              <w:rPr>
                <w:rFonts w:asciiTheme="majorHAnsi" w:hAnsiTheme="majorHAnsi" w:cstheme="majorHAnsi"/>
                <w:b/>
                <w:lang w:val="pt-PT"/>
              </w:rPr>
              <w:t>Roles:</w:t>
            </w:r>
            <w:r w:rsidRPr="00025537">
              <w:rPr>
                <w:rFonts w:asciiTheme="majorHAnsi" w:hAnsiTheme="majorHAnsi" w:cstheme="majorHAnsi"/>
                <w:b/>
                <w:lang w:val="pt-PT"/>
              </w:rPr>
              <w:tab/>
            </w:r>
            <w:r w:rsidRPr="00025537">
              <w:rPr>
                <w:rFonts w:asciiTheme="majorHAnsi" w:hAnsiTheme="majorHAnsi" w:cstheme="majorHAnsi"/>
                <w:lang w:val="pt-PT"/>
              </w:rPr>
              <w:tab/>
            </w:r>
            <w:permStart w:id="1983335098" w:edGrp="everyone"/>
            <w:sdt>
              <w:sdtPr>
                <w:rPr>
                  <w:rFonts w:asciiTheme="majorHAnsi" w:hAnsiTheme="majorHAnsi" w:cstheme="majorHAnsi"/>
                  <w:lang w:val="pt-PT"/>
                </w:rPr>
                <w:tag w:val="Roles3"/>
                <w:id w:val="144241862"/>
                <w:placeholder>
                  <w:docPart w:val="FABB13D4D8384F839954E76BD25A68A6"/>
                </w:placeholder>
                <w:text/>
              </w:sdtPr>
              <w:sdtContent>
                <w:r w:rsidRPr="00025537">
                  <w:rPr>
                    <w:rFonts w:asciiTheme="majorHAnsi" w:hAnsiTheme="majorHAnsi" w:cstheme="majorHAnsi"/>
                    <w:lang w:val="pt-PT"/>
                  </w:rPr>
                  <w:t xml:space="preserve"> </w:t>
                </w:r>
                <w:r w:rsidR="0048609A" w:rsidRPr="00025537">
                  <w:rPr>
                    <w:rFonts w:asciiTheme="majorHAnsi" w:hAnsiTheme="majorHAnsi" w:cstheme="majorHAnsi"/>
                    <w:lang w:val="pt-PT"/>
                  </w:rPr>
                  <w:t>Developer</w:t>
                </w:r>
                <w:r w:rsidR="00ED2514" w:rsidRPr="00025537">
                  <w:rPr>
                    <w:rFonts w:asciiTheme="majorHAnsi" w:hAnsiTheme="majorHAnsi" w:cstheme="majorHAnsi"/>
                    <w:lang w:val="pt-PT"/>
                  </w:rPr>
                  <w:t>, Tester</w:t>
                </w:r>
                <w:r w:rsidRPr="00025537">
                  <w:rPr>
                    <w:rFonts w:asciiTheme="majorHAnsi" w:hAnsiTheme="majorHAnsi" w:cstheme="majorHAnsi"/>
                    <w:lang w:val="pt-PT"/>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815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AA0883" w:rsidRPr="00AA0883">
                  <w:rPr>
                    <w:rFonts w:asciiTheme="majorHAnsi" w:hAnsiTheme="majorHAnsi" w:cstheme="majorBidi"/>
                  </w:rPr>
                  <w:t xml:space="preserve"> </w:t>
                </w:r>
                <w:r w:rsidR="00AA0883">
                  <w:rPr>
                    <w:rFonts w:asciiTheme="majorHAnsi" w:hAnsiTheme="majorHAnsi" w:cstheme="majorBidi"/>
                  </w:rPr>
                  <w:t>*</w:t>
                </w:r>
                <w:r w:rsidR="00AA0883" w:rsidRPr="00AA0883">
                  <w:rPr>
                    <w:rFonts w:asciiTheme="majorHAnsi" w:hAnsiTheme="majorHAnsi" w:cstheme="majorBidi"/>
                  </w:rPr>
                  <w:t>0</w:t>
                </w:r>
                <w:r w:rsidR="00AA0883">
                  <w:rPr>
                    <w:rFonts w:asciiTheme="majorHAnsi" w:hAnsiTheme="majorHAnsi" w:cstheme="majorBidi"/>
                  </w:rPr>
                  <w:t>*</w:t>
                </w:r>
                <w:r w:rsidR="00AA0883" w:rsidRPr="00AA0883">
                  <w:rPr>
                    <w:rFonts w:asciiTheme="majorHAnsi" w:hAnsiTheme="majorHAnsi" w:cstheme="majorBidi"/>
                  </w:rPr>
                  <w:t>9</w:t>
                </w:r>
                <w:r w:rsidR="00AA0883">
                  <w:rPr>
                    <w:rFonts w:asciiTheme="majorHAnsi" w:hAnsiTheme="majorHAnsi" w:cstheme="majorBidi"/>
                  </w:rPr>
                  <w:t>*</w:t>
                </w:r>
                <w:r w:rsidR="00AA0883" w:rsidRPr="00AA0883">
                  <w:rPr>
                    <w:rFonts w:asciiTheme="majorHAnsi" w:hAnsiTheme="majorHAnsi" w:cstheme="majorBidi"/>
                  </w:rPr>
                  <w:t>83</w:t>
                </w:r>
                <w:r w:rsidR="00AA0883">
                  <w:rPr>
                    <w:rFonts w:asciiTheme="majorHAnsi" w:hAnsiTheme="majorHAnsi" w:cstheme="majorBidi"/>
                  </w:rPr>
                  <w:t>*</w:t>
                </w:r>
                <w:r w:rsidR="00AA0883" w:rsidRPr="00AA0883">
                  <w:rPr>
                    <w:rFonts w:asciiTheme="majorHAnsi" w:hAnsiTheme="majorHAnsi" w:cstheme="majorBidi"/>
                  </w:rPr>
                  <w:t>Y</w:t>
                </w:r>
              </w:sdtContent>
            </w:sdt>
          </w:p>
          <w:permEnd w:id="1222207409"/>
          <w:p w14:paraId="56559835" w14:textId="69A42D6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271D2">
                  <w:rPr>
                    <w:rFonts w:asciiTheme="majorHAnsi" w:hAnsiTheme="majorHAnsi" w:cstheme="majorHAnsi"/>
                  </w:rPr>
                  <w:t>JLF1828</w:t>
                </w:r>
                <w:r w:rsidRPr="00C84D39">
                  <w:rPr>
                    <w:rFonts w:asciiTheme="majorHAnsi" w:hAnsiTheme="majorHAnsi" w:cstheme="majorHAnsi"/>
                  </w:rPr>
                  <w:t xml:space="preserve"> </w:t>
                </w:r>
              </w:sdtContent>
            </w:sdt>
            <w:permEnd w:id="484340907"/>
          </w:p>
          <w:p w14:paraId="2CBD0DBC" w14:textId="36B1A9C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271D2">
                  <w:rPr>
                    <w:rFonts w:asciiTheme="majorHAnsi" w:hAnsiTheme="majorHAnsi" w:cstheme="majorHAnsi"/>
                  </w:rPr>
                  <w:t>Bermudo Álvarez</w:t>
                </w:r>
                <w:r w:rsidRPr="00C84D39">
                  <w:rPr>
                    <w:rFonts w:asciiTheme="majorHAnsi" w:hAnsiTheme="majorHAnsi" w:cstheme="majorHAnsi"/>
                  </w:rPr>
                  <w:t xml:space="preserve">, </w:t>
                </w:r>
                <w:r w:rsidR="003271D2">
                  <w:rPr>
                    <w:rFonts w:asciiTheme="majorHAnsi" w:hAnsiTheme="majorHAnsi" w:cstheme="majorHAnsi"/>
                  </w:rPr>
                  <w:t>Rafael</w:t>
                </w:r>
                <w:r w:rsidRPr="00C84D39">
                  <w:rPr>
                    <w:rFonts w:asciiTheme="majorHAnsi" w:hAnsiTheme="majorHAnsi" w:cstheme="majorHAnsi"/>
                  </w:rPr>
                  <w:t xml:space="preserve">  </w:t>
                </w:r>
              </w:sdtContent>
            </w:sdt>
            <w:permEnd w:id="386604040"/>
          </w:p>
          <w:p w14:paraId="6BC4AF06" w14:textId="403A23B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E1DF90FD8159415DAFAA21B4E4DDDF57"/>
                </w:placeholder>
                <w15:appearance w15:val="hidden"/>
                <w:text/>
              </w:sdtPr>
              <w:sdtContent>
                <w:r w:rsidR="00581FDF">
                  <w:rPr>
                    <w:rFonts w:asciiTheme="majorHAnsi" w:hAnsiTheme="majorHAnsi" w:cstheme="majorHAnsi"/>
                  </w:rPr>
                  <w:t xml:space="preserve"> Developer</w:t>
                </w:r>
                <w:r w:rsidR="00D50275">
                  <w:rPr>
                    <w:rFonts w:asciiTheme="majorHAnsi" w:hAnsiTheme="majorHAnsi" w:cstheme="majorHAnsi"/>
                  </w:rPr>
                  <w:t>,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7E18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200F1">
                  <w:rPr>
                    <w:rFonts w:asciiTheme="majorHAnsi" w:hAnsiTheme="majorHAnsi" w:cstheme="majorBidi"/>
                  </w:rPr>
                  <w:t xml:space="preserve"> 07</w:t>
                </w:r>
                <w:r w:rsidR="00E6459B">
                  <w:rPr>
                    <w:rFonts w:asciiTheme="majorHAnsi" w:hAnsiTheme="majorHAnsi" w:cstheme="majorBidi"/>
                  </w:rPr>
                  <w:t>27</w:t>
                </w:r>
                <w:r w:rsidR="004F162D">
                  <w:rPr>
                    <w:rFonts w:asciiTheme="majorHAnsi" w:hAnsiTheme="majorHAnsi" w:cstheme="majorBidi"/>
                  </w:rPr>
                  <w:t>****Z</w:t>
                </w:r>
              </w:sdtContent>
            </w:sdt>
          </w:p>
          <w:permEnd w:id="1631927432"/>
          <w:p w14:paraId="5FEFD8B3" w14:textId="3DCB05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78577D">
                  <w:rPr>
                    <w:rFonts w:asciiTheme="majorHAnsi" w:hAnsiTheme="majorHAnsi" w:cstheme="majorHAnsi"/>
                  </w:rPr>
                  <w:t>TRV</w:t>
                </w:r>
                <w:r w:rsidR="009F187C">
                  <w:rPr>
                    <w:rFonts w:asciiTheme="majorHAnsi" w:hAnsiTheme="majorHAnsi" w:cstheme="majorHAnsi"/>
                  </w:rPr>
                  <w:t>5192</w:t>
                </w:r>
                <w:r w:rsidRPr="00C84D39">
                  <w:rPr>
                    <w:rFonts w:asciiTheme="majorHAnsi" w:hAnsiTheme="majorHAnsi" w:cstheme="majorHAnsi"/>
                  </w:rPr>
                  <w:t xml:space="preserve"> </w:t>
                </w:r>
              </w:sdtContent>
            </w:sdt>
            <w:permEnd w:id="1398370153"/>
          </w:p>
          <w:p w14:paraId="0F59259E" w14:textId="363B22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A341DE8122894484A73B313D3E70D895"/>
                </w:placeholder>
                <w15:appearance w15:val="hidden"/>
                <w:text/>
              </w:sdtPr>
              <w:sdtContent>
                <w:r w:rsidRPr="00C84D39">
                  <w:rPr>
                    <w:rFonts w:asciiTheme="majorHAnsi" w:hAnsiTheme="majorHAnsi" w:cstheme="majorHAnsi"/>
                  </w:rPr>
                  <w:t xml:space="preserve"> </w:t>
                </w:r>
                <w:r w:rsidR="00D93EF4">
                  <w:rPr>
                    <w:rFonts w:asciiTheme="majorHAnsi" w:hAnsiTheme="majorHAnsi" w:cstheme="majorHAnsi"/>
                  </w:rPr>
                  <w:t xml:space="preserve">Coco </w:t>
                </w:r>
                <w:proofErr w:type="spellStart"/>
                <w:r w:rsidR="00D93EF4">
                  <w:rPr>
                    <w:rFonts w:asciiTheme="majorHAnsi" w:hAnsiTheme="majorHAnsi" w:cstheme="majorHAnsi"/>
                  </w:rPr>
                  <w:t>Delfa</w:t>
                </w:r>
                <w:proofErr w:type="spellEnd"/>
                <w:r w:rsidRPr="00C84D39">
                  <w:rPr>
                    <w:rFonts w:asciiTheme="majorHAnsi" w:hAnsiTheme="majorHAnsi" w:cstheme="majorHAnsi"/>
                  </w:rPr>
                  <w:t xml:space="preserve">, </w:t>
                </w:r>
                <w:r w:rsidR="00D93EF4">
                  <w:rPr>
                    <w:rFonts w:asciiTheme="majorHAnsi" w:hAnsiTheme="majorHAnsi" w:cstheme="majorHAnsi"/>
                  </w:rPr>
                  <w:t>Samuel</w:t>
                </w:r>
                <w:r w:rsidRPr="00C84D39">
                  <w:rPr>
                    <w:rFonts w:asciiTheme="majorHAnsi" w:hAnsiTheme="majorHAnsi" w:cstheme="majorHAnsi"/>
                  </w:rPr>
                  <w:t xml:space="preserve">  </w:t>
                </w:r>
              </w:sdtContent>
            </w:sdt>
            <w:permEnd w:id="72570348"/>
          </w:p>
          <w:p w14:paraId="6A04E906" w14:textId="30639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9311D">
                  <w:rPr>
                    <w:rFonts w:asciiTheme="majorHAnsi" w:hAnsiTheme="majorHAnsi" w:cstheme="majorHAnsi"/>
                  </w:rPr>
                  <w:t>Developer, Manager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8F589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044B6FC6BB14A7A856D6884355035D1"/>
                </w:placeholder>
                <w15:appearance w15:val="hidden"/>
                <w:text/>
              </w:sdtPr>
              <w:sdtContent>
                <w:r w:rsidRPr="00C84D39">
                  <w:rPr>
                    <w:rFonts w:asciiTheme="majorHAnsi" w:hAnsiTheme="majorHAnsi" w:cstheme="majorHAnsi"/>
                  </w:rPr>
                  <w:t xml:space="preserve"> </w:t>
                </w:r>
                <w:r w:rsidR="00581FDF">
                  <w:rPr>
                    <w:rFonts w:asciiTheme="majorHAnsi" w:hAnsiTheme="majorHAnsi" w:cstheme="majorHAnsi"/>
                  </w:rPr>
                  <w:t>Sevilla</w:t>
                </w:r>
                <w:r w:rsidR="0007573E">
                  <w:rPr>
                    <w:rFonts w:asciiTheme="majorHAnsi" w:hAnsiTheme="majorHAnsi" w:cstheme="majorHAnsi"/>
                  </w:rPr>
                  <w:t>,</w:t>
                </w:r>
                <w:r w:rsidRPr="00C84D39">
                  <w:rPr>
                    <w:rFonts w:asciiTheme="majorHAnsi" w:hAnsiTheme="majorHAnsi" w:cstheme="majorHAnsi"/>
                  </w:rPr>
                  <w:t xml:space="preserve"> </w:t>
                </w:r>
                <w:r w:rsidR="00AC3A27">
                  <w:rPr>
                    <w:rFonts w:asciiTheme="majorHAnsi" w:hAnsiTheme="majorHAnsi" w:cstheme="majorHAnsi"/>
                  </w:rPr>
                  <w:t>02</w:t>
                </w:r>
                <w:r w:rsidR="00564DDF">
                  <w:rPr>
                    <w:rFonts w:asciiTheme="majorHAnsi" w:hAnsiTheme="majorHAnsi" w:cstheme="majorHAnsi"/>
                  </w:rPr>
                  <w:t>, 20</w:t>
                </w:r>
                <w:r w:rsidRPr="00C84D39">
                  <w:rPr>
                    <w:rFonts w:asciiTheme="majorHAnsi" w:hAnsiTheme="majorHAnsi" w:cstheme="majorHAnsi"/>
                  </w:rPr>
                  <w:t xml:space="preserve">, </w:t>
                </w:r>
                <w:r w:rsidR="00564DDF">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5" w:name="_Hlk157672140"/>
    <w:permStart w:id="514992324" w:edGrp="everyone"/>
    <w:p w14:paraId="78547C57" w14:textId="53F65E1A" w:rsidR="00A64124" w:rsidRPr="00C84D39" w:rsidRDefault="00000000" w:rsidP="00CB4F09">
      <w:pPr>
        <w:pStyle w:val="Comment-Grader"/>
      </w:pPr>
      <w:sdt>
        <w:sdtPr>
          <w:tag w:val="Verdict"/>
          <w:id w:val="-1443608920"/>
          <w:placeholder>
            <w:docPart w:val="5974889858884077B6F3E94F23D6FE4C"/>
          </w:placeholder>
          <w15:appearance w15:val="hidden"/>
          <w:text/>
        </w:sdtPr>
        <w:sdtContent>
          <w:r w:rsidR="00A64124" w:rsidRPr="00C84D39">
            <w:t xml:space="preserve"> </w:t>
          </w:r>
          <w:r w:rsidR="0098057B">
            <w:t>X</w:t>
          </w:r>
          <w:r w:rsidR="00A64124" w:rsidRPr="00C84D39">
            <w:t xml:space="preserve"> </w:t>
          </w:r>
        </w:sdtContent>
      </w:sdt>
      <w:permEnd w:id="514992324"/>
      <w:r w:rsidR="00A64124" w:rsidRPr="00C84D39">
        <w:t xml:space="preserve">   </w:t>
      </w:r>
    </w:p>
    <w:bookmarkEnd w:id="5"/>
    <w:p w14:paraId="5C331954" w14:textId="77777777" w:rsidR="00A64124" w:rsidRPr="00C84D39" w:rsidRDefault="00A64124" w:rsidP="0054391C">
      <w:pPr>
        <w:pStyle w:val="Requirement-Header"/>
      </w:pPr>
      <w:r w:rsidRPr="00C84D39">
        <w:t>Produce a chartering report.</w:t>
      </w:r>
    </w:p>
    <w:bookmarkStart w:id="6" w:name="_Hlk157672153"/>
    <w:permStart w:id="1330789551" w:edGrp="everyone"/>
    <w:p w14:paraId="2F5F91F2" w14:textId="624A597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955D80">
            <w:t xml:space="preserve"> X</w:t>
          </w:r>
          <w:r w:rsidR="00A64124" w:rsidRPr="00C84D39">
            <w:t xml:space="preserve">  </w:t>
          </w:r>
        </w:sdtContent>
      </w:sdt>
      <w:permEnd w:id="1330789551"/>
      <w:r w:rsidR="00A64124" w:rsidRPr="00C84D39">
        <w:t xml:space="preserve">  </w:t>
      </w:r>
    </w:p>
    <w:bookmarkEnd w:id="6"/>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7" w:name="_Int_4q4WObMb"/>
      <w:r w:rsidRPr="00CB4F09">
        <w:t>current status</w:t>
      </w:r>
      <w:bookmarkEnd w:id="7"/>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A0E03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E82037" w:rsidRPr="00C84D39">
            <w:t xml:space="preserve">  </w:t>
          </w:r>
          <w:r w:rsidR="00A51B9C">
            <w:t>X</w:t>
          </w:r>
          <w:r w:rsidR="00E82037"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8" w:name="OLE_LINK1"/>
      <w:bookmarkStart w:id="9" w:name="OLE_LINK2"/>
      <w:r w:rsidRPr="00E1238A">
        <w:t>(pattern " ^\+?\d{</w:t>
      </w:r>
      <w:r w:rsidR="00FD1032" w:rsidRPr="00E1238A">
        <w:t>6</w:t>
      </w:r>
      <w:r w:rsidRPr="00E1238A">
        <w:t>,15}$")</w:t>
      </w:r>
      <w:bookmarkEnd w:id="8"/>
      <w:bookmarkEnd w:id="9"/>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D0618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0461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4393D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0461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2F539F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04619">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4BE60C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0461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569358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0461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DC59E7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0461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15DC05B"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50461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2CF37711" w:rsidR="00A64124" w:rsidRPr="00025537" w:rsidRDefault="00025537" w:rsidP="00CB4F09">
      <w:pPr>
        <w:pStyle w:val="Comment-Grader"/>
        <w:rPr>
          <w:lang w:val="es-ES"/>
        </w:rPr>
      </w:pPr>
      <w:r w:rsidRPr="00025537">
        <w:rPr>
          <w:lang w:val="es-ES"/>
        </w:rPr>
        <w:t xml:space="preserve">Al mostrar un </w:t>
      </w:r>
      <w:proofErr w:type="spellStart"/>
      <w:r w:rsidRPr="00025537">
        <w:rPr>
          <w:lang w:val="es-ES"/>
        </w:rPr>
        <w:t>airport</w:t>
      </w:r>
      <w:proofErr w:type="spellEnd"/>
      <w:r w:rsidRPr="00025537">
        <w:rPr>
          <w:lang w:val="es-ES"/>
        </w:rPr>
        <w:t xml:space="preserve"> n</w:t>
      </w:r>
      <w:r>
        <w:rPr>
          <w:lang w:val="es-ES"/>
        </w:rPr>
        <w:t xml:space="preserve">o se carga correctamente el campo </w:t>
      </w:r>
      <w:proofErr w:type="spellStart"/>
      <w:r>
        <w:rPr>
          <w:lang w:val="es-ES"/>
        </w:rPr>
        <w:t>scope</w:t>
      </w:r>
      <w:proofErr w:type="spellEnd"/>
      <w:r>
        <w:rPr>
          <w:lang w:val="es-ES"/>
        </w:rPr>
        <w:t xml:space="preserve"> y no permite seleccionar ninguno. </w:t>
      </w:r>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6145CA7" w:rsidR="00A64124" w:rsidRPr="00F47443"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F47443">
            <w:rPr>
              <w:lang w:val="es-ES"/>
            </w:rPr>
            <w:t xml:space="preserve"> </w:t>
          </w:r>
        </w:sdtContent>
      </w:sdt>
      <w:permEnd w:id="793719138"/>
      <w:r w:rsidR="00A64124" w:rsidRPr="00F47443">
        <w:rPr>
          <w:lang w:val="es-ES"/>
        </w:rPr>
        <w:t xml:space="preserve"> </w:t>
      </w:r>
      <w:r w:rsidR="00F47443" w:rsidRPr="00F47443">
        <w:rPr>
          <w:lang w:val="es-ES"/>
        </w:rPr>
        <w:t xml:space="preserve">Aparece un error 500 al mostrar un </w:t>
      </w:r>
      <w:proofErr w:type="spellStart"/>
      <w:r w:rsidR="00F47443" w:rsidRPr="00F47443">
        <w:rPr>
          <w:lang w:val="es-ES"/>
        </w:rPr>
        <w:t>airline</w:t>
      </w:r>
      <w:proofErr w:type="spellEnd"/>
      <w:r w:rsidR="00F47443" w:rsidRPr="00F47443">
        <w:rPr>
          <w:lang w:val="es-ES"/>
        </w:rPr>
        <w:t>.</w:t>
      </w:r>
      <w:r w:rsidR="00A64124" w:rsidRPr="00F47443">
        <w:rPr>
          <w:lang w:val="es-ES"/>
        </w:rPr>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D054E5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0461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F62AB36" w:rsidR="003C31C5" w:rsidRPr="00F47443" w:rsidRDefault="00000000" w:rsidP="00CB4F09">
      <w:pPr>
        <w:pStyle w:val="Comment-Grader"/>
        <w:rPr>
          <w:lang w:val="es-ES"/>
        </w:rPr>
      </w:pPr>
      <w:sdt>
        <w:sdtPr>
          <w:rPr>
            <w:lang w:val="es-ES"/>
          </w:rPr>
          <w:tag w:val="Verdict"/>
          <w:id w:val="2121254636"/>
          <w:placeholder>
            <w:docPart w:val="BE7D7187BC8576488A5FAA95B63E5CBE"/>
          </w:placeholder>
          <w15:appearance w15:val="hidden"/>
          <w:text/>
        </w:sdtPr>
        <w:sdtContent>
          <w:r w:rsidR="003C31C5" w:rsidRPr="00F47443">
            <w:rPr>
              <w:lang w:val="es-ES"/>
            </w:rPr>
            <w:t xml:space="preserve">    </w:t>
          </w:r>
        </w:sdtContent>
      </w:sdt>
      <w:permEnd w:id="1002920657"/>
      <w:r w:rsidR="003C31C5" w:rsidRPr="00F47443">
        <w:rPr>
          <w:lang w:val="es-ES"/>
        </w:rPr>
        <w:t xml:space="preserve">   </w:t>
      </w:r>
      <w:r w:rsidR="00F47443" w:rsidRPr="00F47443">
        <w:rPr>
          <w:lang w:val="es-ES"/>
        </w:rPr>
        <w:t>Las imágenes no se c</w:t>
      </w:r>
      <w:r w:rsidR="00F47443">
        <w:rPr>
          <w:lang w:val="es-ES"/>
        </w:rPr>
        <w:t>argan correctamente.</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807FA2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50461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10" w:name="_Hlk157672549"/>
      <w:r w:rsidR="00504F3A" w:rsidRPr="00C84D39">
        <w:t xml:space="preserve">  </w:t>
      </w:r>
    </w:p>
    <w:bookmarkEnd w:id="10"/>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173"/>
    <w:rsid w:val="000226F5"/>
    <w:rsid w:val="0002350D"/>
    <w:rsid w:val="00024690"/>
    <w:rsid w:val="00025537"/>
    <w:rsid w:val="00031851"/>
    <w:rsid w:val="00033EA9"/>
    <w:rsid w:val="00035AA3"/>
    <w:rsid w:val="00041849"/>
    <w:rsid w:val="000463F7"/>
    <w:rsid w:val="00046580"/>
    <w:rsid w:val="00047432"/>
    <w:rsid w:val="00054C88"/>
    <w:rsid w:val="00055A68"/>
    <w:rsid w:val="00061709"/>
    <w:rsid w:val="00064D29"/>
    <w:rsid w:val="0007573E"/>
    <w:rsid w:val="00083FD1"/>
    <w:rsid w:val="000A4C31"/>
    <w:rsid w:val="000B0CDF"/>
    <w:rsid w:val="000B6A02"/>
    <w:rsid w:val="000C6208"/>
    <w:rsid w:val="000E19F4"/>
    <w:rsid w:val="0011457D"/>
    <w:rsid w:val="00115E67"/>
    <w:rsid w:val="0011B15D"/>
    <w:rsid w:val="00121EB5"/>
    <w:rsid w:val="00141093"/>
    <w:rsid w:val="00143673"/>
    <w:rsid w:val="00146894"/>
    <w:rsid w:val="0015305A"/>
    <w:rsid w:val="001702E7"/>
    <w:rsid w:val="00185460"/>
    <w:rsid w:val="001942D6"/>
    <w:rsid w:val="001970EC"/>
    <w:rsid w:val="001A5DEB"/>
    <w:rsid w:val="001B00D7"/>
    <w:rsid w:val="001B6050"/>
    <w:rsid w:val="001C3DCD"/>
    <w:rsid w:val="001C50F9"/>
    <w:rsid w:val="001C5419"/>
    <w:rsid w:val="001D127F"/>
    <w:rsid w:val="001D5566"/>
    <w:rsid w:val="001E5E94"/>
    <w:rsid w:val="001E730B"/>
    <w:rsid w:val="001F2259"/>
    <w:rsid w:val="001F39A2"/>
    <w:rsid w:val="001F4DC1"/>
    <w:rsid w:val="001F7060"/>
    <w:rsid w:val="00214028"/>
    <w:rsid w:val="00232544"/>
    <w:rsid w:val="002368D8"/>
    <w:rsid w:val="00260AAC"/>
    <w:rsid w:val="00271255"/>
    <w:rsid w:val="0027435F"/>
    <w:rsid w:val="002750C2"/>
    <w:rsid w:val="002A01BB"/>
    <w:rsid w:val="002A3400"/>
    <w:rsid w:val="002A650B"/>
    <w:rsid w:val="002B14DE"/>
    <w:rsid w:val="002B2C33"/>
    <w:rsid w:val="002C260F"/>
    <w:rsid w:val="002C7355"/>
    <w:rsid w:val="002D4E43"/>
    <w:rsid w:val="002E28FA"/>
    <w:rsid w:val="002E626B"/>
    <w:rsid w:val="002E6DD9"/>
    <w:rsid w:val="003170F2"/>
    <w:rsid w:val="003271D2"/>
    <w:rsid w:val="00335AC1"/>
    <w:rsid w:val="00336824"/>
    <w:rsid w:val="00342236"/>
    <w:rsid w:val="00346E65"/>
    <w:rsid w:val="00352DEE"/>
    <w:rsid w:val="00354FCA"/>
    <w:rsid w:val="003626CB"/>
    <w:rsid w:val="003640DA"/>
    <w:rsid w:val="00364D10"/>
    <w:rsid w:val="00377AA5"/>
    <w:rsid w:val="003902A3"/>
    <w:rsid w:val="00390A7D"/>
    <w:rsid w:val="003926E2"/>
    <w:rsid w:val="003A6D6A"/>
    <w:rsid w:val="003A7217"/>
    <w:rsid w:val="003B6E36"/>
    <w:rsid w:val="003C31C5"/>
    <w:rsid w:val="003C60BF"/>
    <w:rsid w:val="003E164D"/>
    <w:rsid w:val="003E422C"/>
    <w:rsid w:val="003E7E2D"/>
    <w:rsid w:val="003F002F"/>
    <w:rsid w:val="003F4C1F"/>
    <w:rsid w:val="00404240"/>
    <w:rsid w:val="004200F1"/>
    <w:rsid w:val="00420713"/>
    <w:rsid w:val="0042179C"/>
    <w:rsid w:val="00442913"/>
    <w:rsid w:val="004556EB"/>
    <w:rsid w:val="004560E3"/>
    <w:rsid w:val="004630F1"/>
    <w:rsid w:val="004638C5"/>
    <w:rsid w:val="00464418"/>
    <w:rsid w:val="00465A1B"/>
    <w:rsid w:val="00483F3A"/>
    <w:rsid w:val="0048609A"/>
    <w:rsid w:val="00486B3D"/>
    <w:rsid w:val="004A0077"/>
    <w:rsid w:val="004A6717"/>
    <w:rsid w:val="004B3976"/>
    <w:rsid w:val="004B4109"/>
    <w:rsid w:val="004C0766"/>
    <w:rsid w:val="004C2569"/>
    <w:rsid w:val="004C2A25"/>
    <w:rsid w:val="004E2215"/>
    <w:rsid w:val="004E3564"/>
    <w:rsid w:val="004E711D"/>
    <w:rsid w:val="004F162D"/>
    <w:rsid w:val="004F79D1"/>
    <w:rsid w:val="00504619"/>
    <w:rsid w:val="00504F3A"/>
    <w:rsid w:val="005070B5"/>
    <w:rsid w:val="005267D1"/>
    <w:rsid w:val="0053736F"/>
    <w:rsid w:val="00541A95"/>
    <w:rsid w:val="0054284B"/>
    <w:rsid w:val="0054391C"/>
    <w:rsid w:val="005559E5"/>
    <w:rsid w:val="00562343"/>
    <w:rsid w:val="00564DDF"/>
    <w:rsid w:val="00581FDF"/>
    <w:rsid w:val="00584C0D"/>
    <w:rsid w:val="00592108"/>
    <w:rsid w:val="005B3798"/>
    <w:rsid w:val="005B561C"/>
    <w:rsid w:val="005C58DF"/>
    <w:rsid w:val="005C6E8A"/>
    <w:rsid w:val="005D5EC3"/>
    <w:rsid w:val="005E2E01"/>
    <w:rsid w:val="005E580D"/>
    <w:rsid w:val="005E7852"/>
    <w:rsid w:val="005F0460"/>
    <w:rsid w:val="005F088F"/>
    <w:rsid w:val="005F0F49"/>
    <w:rsid w:val="005F5BCD"/>
    <w:rsid w:val="005F61E9"/>
    <w:rsid w:val="00613667"/>
    <w:rsid w:val="006206EC"/>
    <w:rsid w:val="00622486"/>
    <w:rsid w:val="006315E8"/>
    <w:rsid w:val="00641453"/>
    <w:rsid w:val="00663192"/>
    <w:rsid w:val="00664856"/>
    <w:rsid w:val="00680BBC"/>
    <w:rsid w:val="00685AF0"/>
    <w:rsid w:val="00693ED9"/>
    <w:rsid w:val="00695B69"/>
    <w:rsid w:val="00695C4D"/>
    <w:rsid w:val="006979C5"/>
    <w:rsid w:val="006A0FF4"/>
    <w:rsid w:val="006B2BEC"/>
    <w:rsid w:val="006C306A"/>
    <w:rsid w:val="006C5CC9"/>
    <w:rsid w:val="006C681B"/>
    <w:rsid w:val="006D5760"/>
    <w:rsid w:val="00700329"/>
    <w:rsid w:val="00703996"/>
    <w:rsid w:val="00706F8C"/>
    <w:rsid w:val="00734D04"/>
    <w:rsid w:val="007372E8"/>
    <w:rsid w:val="007610CC"/>
    <w:rsid w:val="00771AB2"/>
    <w:rsid w:val="00773E84"/>
    <w:rsid w:val="0077436A"/>
    <w:rsid w:val="007758C2"/>
    <w:rsid w:val="0078577D"/>
    <w:rsid w:val="00794C76"/>
    <w:rsid w:val="007A0894"/>
    <w:rsid w:val="007A4A90"/>
    <w:rsid w:val="007A5188"/>
    <w:rsid w:val="007B168E"/>
    <w:rsid w:val="007B1969"/>
    <w:rsid w:val="007B1FBB"/>
    <w:rsid w:val="007C063C"/>
    <w:rsid w:val="007C38FC"/>
    <w:rsid w:val="007D533D"/>
    <w:rsid w:val="008008E9"/>
    <w:rsid w:val="0080166B"/>
    <w:rsid w:val="00802250"/>
    <w:rsid w:val="0080325F"/>
    <w:rsid w:val="00812AF6"/>
    <w:rsid w:val="00835CEE"/>
    <w:rsid w:val="00837ECB"/>
    <w:rsid w:val="008427C3"/>
    <w:rsid w:val="00846FDC"/>
    <w:rsid w:val="0085013C"/>
    <w:rsid w:val="00883603"/>
    <w:rsid w:val="0088489D"/>
    <w:rsid w:val="0088734C"/>
    <w:rsid w:val="0089026D"/>
    <w:rsid w:val="00893E79"/>
    <w:rsid w:val="008A7E0E"/>
    <w:rsid w:val="008B1087"/>
    <w:rsid w:val="008B249D"/>
    <w:rsid w:val="008B57E5"/>
    <w:rsid w:val="008B6AD6"/>
    <w:rsid w:val="008C01D7"/>
    <w:rsid w:val="008C20B1"/>
    <w:rsid w:val="008C761B"/>
    <w:rsid w:val="008D13DD"/>
    <w:rsid w:val="008D2180"/>
    <w:rsid w:val="008D5686"/>
    <w:rsid w:val="008E4E97"/>
    <w:rsid w:val="008F1CAB"/>
    <w:rsid w:val="008F73BF"/>
    <w:rsid w:val="009039E0"/>
    <w:rsid w:val="00912CFD"/>
    <w:rsid w:val="00917B12"/>
    <w:rsid w:val="00922063"/>
    <w:rsid w:val="0093034B"/>
    <w:rsid w:val="009311E6"/>
    <w:rsid w:val="00933FB2"/>
    <w:rsid w:val="0094023A"/>
    <w:rsid w:val="0094558B"/>
    <w:rsid w:val="00950D16"/>
    <w:rsid w:val="00953B60"/>
    <w:rsid w:val="00953D97"/>
    <w:rsid w:val="00953FA4"/>
    <w:rsid w:val="00955D80"/>
    <w:rsid w:val="0096436F"/>
    <w:rsid w:val="00970A1D"/>
    <w:rsid w:val="00973879"/>
    <w:rsid w:val="0098057B"/>
    <w:rsid w:val="009B065D"/>
    <w:rsid w:val="009B1BCB"/>
    <w:rsid w:val="009B4B5C"/>
    <w:rsid w:val="009B7F86"/>
    <w:rsid w:val="009C0A0D"/>
    <w:rsid w:val="009D0668"/>
    <w:rsid w:val="009F187C"/>
    <w:rsid w:val="009F42CE"/>
    <w:rsid w:val="009F500F"/>
    <w:rsid w:val="009F68AA"/>
    <w:rsid w:val="00A04483"/>
    <w:rsid w:val="00A04BCB"/>
    <w:rsid w:val="00A0706B"/>
    <w:rsid w:val="00A117BE"/>
    <w:rsid w:val="00A1564A"/>
    <w:rsid w:val="00A22115"/>
    <w:rsid w:val="00A222AC"/>
    <w:rsid w:val="00A26B07"/>
    <w:rsid w:val="00A41CDD"/>
    <w:rsid w:val="00A446A7"/>
    <w:rsid w:val="00A46CC3"/>
    <w:rsid w:val="00A46E56"/>
    <w:rsid w:val="00A51B9C"/>
    <w:rsid w:val="00A55154"/>
    <w:rsid w:val="00A573B5"/>
    <w:rsid w:val="00A64124"/>
    <w:rsid w:val="00A643C7"/>
    <w:rsid w:val="00A86B63"/>
    <w:rsid w:val="00A86FDB"/>
    <w:rsid w:val="00A9088C"/>
    <w:rsid w:val="00A94DC1"/>
    <w:rsid w:val="00AA0883"/>
    <w:rsid w:val="00AA14F2"/>
    <w:rsid w:val="00AA1DC6"/>
    <w:rsid w:val="00AA1F28"/>
    <w:rsid w:val="00AB444B"/>
    <w:rsid w:val="00AC3A27"/>
    <w:rsid w:val="00AE543E"/>
    <w:rsid w:val="00AF165F"/>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B16CB"/>
    <w:rsid w:val="00BC02A1"/>
    <w:rsid w:val="00BC25F7"/>
    <w:rsid w:val="00BC48CB"/>
    <w:rsid w:val="00BD3479"/>
    <w:rsid w:val="00BE284F"/>
    <w:rsid w:val="00BE2BC8"/>
    <w:rsid w:val="00BF3EE3"/>
    <w:rsid w:val="00BF56DC"/>
    <w:rsid w:val="00BF760C"/>
    <w:rsid w:val="00C00E94"/>
    <w:rsid w:val="00C0112C"/>
    <w:rsid w:val="00C03F8F"/>
    <w:rsid w:val="00C04697"/>
    <w:rsid w:val="00C14F13"/>
    <w:rsid w:val="00C17266"/>
    <w:rsid w:val="00C17A6B"/>
    <w:rsid w:val="00C40A1E"/>
    <w:rsid w:val="00C5491D"/>
    <w:rsid w:val="00C56535"/>
    <w:rsid w:val="00C61E74"/>
    <w:rsid w:val="00C63AB0"/>
    <w:rsid w:val="00C7665A"/>
    <w:rsid w:val="00C84D39"/>
    <w:rsid w:val="00C9535D"/>
    <w:rsid w:val="00CA78E5"/>
    <w:rsid w:val="00CB4F09"/>
    <w:rsid w:val="00CC0678"/>
    <w:rsid w:val="00CC367D"/>
    <w:rsid w:val="00CC4978"/>
    <w:rsid w:val="00CD48C6"/>
    <w:rsid w:val="00CE1ACC"/>
    <w:rsid w:val="00CE224A"/>
    <w:rsid w:val="00CE4FAE"/>
    <w:rsid w:val="00CF52D3"/>
    <w:rsid w:val="00CF73B3"/>
    <w:rsid w:val="00D252C6"/>
    <w:rsid w:val="00D3393F"/>
    <w:rsid w:val="00D36A94"/>
    <w:rsid w:val="00D37D8C"/>
    <w:rsid w:val="00D50275"/>
    <w:rsid w:val="00D6170A"/>
    <w:rsid w:val="00D72CB9"/>
    <w:rsid w:val="00D73D2F"/>
    <w:rsid w:val="00D74510"/>
    <w:rsid w:val="00D76389"/>
    <w:rsid w:val="00D85894"/>
    <w:rsid w:val="00D85F48"/>
    <w:rsid w:val="00D90BA9"/>
    <w:rsid w:val="00D93EF4"/>
    <w:rsid w:val="00DA089A"/>
    <w:rsid w:val="00DA0A2E"/>
    <w:rsid w:val="00DA56CE"/>
    <w:rsid w:val="00DB5DCD"/>
    <w:rsid w:val="00DC07C2"/>
    <w:rsid w:val="00DC3778"/>
    <w:rsid w:val="00DD2708"/>
    <w:rsid w:val="00E1238A"/>
    <w:rsid w:val="00E25325"/>
    <w:rsid w:val="00E408F4"/>
    <w:rsid w:val="00E548E7"/>
    <w:rsid w:val="00E54CB9"/>
    <w:rsid w:val="00E56BBB"/>
    <w:rsid w:val="00E6459B"/>
    <w:rsid w:val="00E6672D"/>
    <w:rsid w:val="00E73842"/>
    <w:rsid w:val="00E82037"/>
    <w:rsid w:val="00E8540A"/>
    <w:rsid w:val="00E90633"/>
    <w:rsid w:val="00E9306A"/>
    <w:rsid w:val="00E95044"/>
    <w:rsid w:val="00E958E2"/>
    <w:rsid w:val="00E97EF8"/>
    <w:rsid w:val="00EB0B3B"/>
    <w:rsid w:val="00EB6B3D"/>
    <w:rsid w:val="00ED2514"/>
    <w:rsid w:val="00EE1F89"/>
    <w:rsid w:val="00EF3EB6"/>
    <w:rsid w:val="00EF3FA5"/>
    <w:rsid w:val="00F04597"/>
    <w:rsid w:val="00F21D6D"/>
    <w:rsid w:val="00F23B90"/>
    <w:rsid w:val="00F33991"/>
    <w:rsid w:val="00F45100"/>
    <w:rsid w:val="00F45AEE"/>
    <w:rsid w:val="00F47443"/>
    <w:rsid w:val="00F5285C"/>
    <w:rsid w:val="00F54791"/>
    <w:rsid w:val="00F56040"/>
    <w:rsid w:val="00F57F70"/>
    <w:rsid w:val="00F64627"/>
    <w:rsid w:val="00F70A20"/>
    <w:rsid w:val="00F772E9"/>
    <w:rsid w:val="00F8047F"/>
    <w:rsid w:val="00F82F57"/>
    <w:rsid w:val="00F8539E"/>
    <w:rsid w:val="00F86270"/>
    <w:rsid w:val="00F879BE"/>
    <w:rsid w:val="00F9311D"/>
    <w:rsid w:val="00F9544E"/>
    <w:rsid w:val="00F960E3"/>
    <w:rsid w:val="00F97BCF"/>
    <w:rsid w:val="00FA00A4"/>
    <w:rsid w:val="00FA1517"/>
    <w:rsid w:val="00FA4144"/>
    <w:rsid w:val="00FA41D2"/>
    <w:rsid w:val="00FA7F56"/>
    <w:rsid w:val="00FD1032"/>
    <w:rsid w:val="00FD2AF1"/>
    <w:rsid w:val="00FE1ED9"/>
    <w:rsid w:val="00FE6565"/>
    <w:rsid w:val="00FE6BFD"/>
    <w:rsid w:val="00FF5519"/>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1E3D754E-E68E-4675-BB8F-899DCB8E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92BC7B20D4954E2BBEA93C774F8642E4"/>
        <w:category>
          <w:name w:val="General"/>
          <w:gallery w:val="placeholder"/>
        </w:category>
        <w:types>
          <w:type w:val="bbPlcHdr"/>
        </w:types>
        <w:behaviors>
          <w:behavior w:val="content"/>
        </w:behaviors>
        <w:guid w:val="{4F8EABB6-72A1-4B42-8C71-DB20A48DCF00}"/>
      </w:docPartPr>
      <w:docPartBody>
        <w:p w:rsidR="00B5540C" w:rsidRDefault="006B2BEC">
          <w:pPr>
            <w:pStyle w:val="92BC7B20D4954E2BBEA93C774F8642E4"/>
          </w:pPr>
          <w:r w:rsidRPr="0072567A">
            <w:rPr>
              <w:rStyle w:val="Textodelmarcadordeposicin"/>
            </w:rPr>
            <w:t>Haga clic o pulse aquí para escribir texto.</w:t>
          </w:r>
        </w:p>
      </w:docPartBody>
    </w:docPart>
    <w:docPart>
      <w:docPartPr>
        <w:name w:val="33C421163FDE4729A56E9F56E2E82C40"/>
        <w:category>
          <w:name w:val="General"/>
          <w:gallery w:val="placeholder"/>
        </w:category>
        <w:types>
          <w:type w:val="bbPlcHdr"/>
        </w:types>
        <w:behaviors>
          <w:behavior w:val="content"/>
        </w:behaviors>
        <w:guid w:val="{48D744F6-CB74-4B0D-83FD-9DD6DC1E0DC0}"/>
      </w:docPartPr>
      <w:docPartBody>
        <w:p w:rsidR="00B5540C" w:rsidRDefault="006B2BEC">
          <w:pPr>
            <w:pStyle w:val="33C421163FDE4729A56E9F56E2E82C40"/>
          </w:pPr>
          <w:r w:rsidRPr="0072567A">
            <w:rPr>
              <w:rStyle w:val="Textodelmarcadordeposicin"/>
            </w:rPr>
            <w:t>Haga clic o pulse aquí para escribir texto.</w:t>
          </w:r>
        </w:p>
      </w:docPartBody>
    </w:docPart>
    <w:docPart>
      <w:docPartPr>
        <w:name w:val="6ADA0E546F9143C98D0E171BA98F38C2"/>
        <w:category>
          <w:name w:val="General"/>
          <w:gallery w:val="placeholder"/>
        </w:category>
        <w:types>
          <w:type w:val="bbPlcHdr"/>
        </w:types>
        <w:behaviors>
          <w:behavior w:val="content"/>
        </w:behaviors>
        <w:guid w:val="{6296E3F9-E13B-449D-A6FF-58F31F7D1570}"/>
      </w:docPartPr>
      <w:docPartBody>
        <w:p w:rsidR="00B5540C" w:rsidRDefault="006B2BEC">
          <w:pPr>
            <w:pStyle w:val="6ADA0E546F9143C98D0E171BA98F38C2"/>
          </w:pPr>
          <w:r w:rsidRPr="0072567A">
            <w:rPr>
              <w:rStyle w:val="Textodelmarcadordeposicin"/>
            </w:rPr>
            <w:t>Haga clic o pulse aquí para escribir texto.</w:t>
          </w:r>
        </w:p>
      </w:docPartBody>
    </w:docPart>
    <w:docPart>
      <w:docPartPr>
        <w:name w:val="E1DF90FD8159415DAFAA21B4E4DDDF57"/>
        <w:category>
          <w:name w:val="General"/>
          <w:gallery w:val="placeholder"/>
        </w:category>
        <w:types>
          <w:type w:val="bbPlcHdr"/>
        </w:types>
        <w:behaviors>
          <w:behavior w:val="content"/>
        </w:behaviors>
        <w:guid w:val="{4B703818-45F2-4710-BF90-3C62648A08AF}"/>
      </w:docPartPr>
      <w:docPartBody>
        <w:p w:rsidR="00B5540C" w:rsidRDefault="006B2BEC">
          <w:pPr>
            <w:pStyle w:val="E1DF90FD8159415DAFAA21B4E4DDDF57"/>
          </w:pPr>
          <w:r w:rsidRPr="0072567A">
            <w:rPr>
              <w:rStyle w:val="Textodelmarcadordeposicin"/>
            </w:rPr>
            <w:t>Haga clic o pulse aquí para escribir texto.</w:t>
          </w:r>
        </w:p>
      </w:docPartBody>
    </w:docPart>
    <w:docPart>
      <w:docPartPr>
        <w:name w:val="5ACB6BFAF3E94F2C938AFF1A4E030B7D"/>
        <w:category>
          <w:name w:val="General"/>
          <w:gallery w:val="placeholder"/>
        </w:category>
        <w:types>
          <w:type w:val="bbPlcHdr"/>
        </w:types>
        <w:behaviors>
          <w:behavior w:val="content"/>
        </w:behaviors>
        <w:guid w:val="{EFCBC560-5C04-45E6-AB82-F33C5B5C6ACA}"/>
      </w:docPartPr>
      <w:docPartBody>
        <w:p w:rsidR="00B5540C" w:rsidRDefault="006B2BEC">
          <w:pPr>
            <w:pStyle w:val="5ACB6BFAF3E94F2C938AFF1A4E030B7D"/>
          </w:pPr>
          <w:r w:rsidRPr="0072567A">
            <w:rPr>
              <w:rStyle w:val="Textodelmarcadordeposicin"/>
            </w:rPr>
            <w:t>Haga clic o pulse aquí para escribir texto.</w:t>
          </w:r>
        </w:p>
      </w:docPartBody>
    </w:docPart>
    <w:docPart>
      <w:docPartPr>
        <w:name w:val="A341DE8122894484A73B313D3E70D895"/>
        <w:category>
          <w:name w:val="General"/>
          <w:gallery w:val="placeholder"/>
        </w:category>
        <w:types>
          <w:type w:val="bbPlcHdr"/>
        </w:types>
        <w:behaviors>
          <w:behavior w:val="content"/>
        </w:behaviors>
        <w:guid w:val="{35D87FFE-6B67-49DC-846F-54952AB8AA64}"/>
      </w:docPartPr>
      <w:docPartBody>
        <w:p w:rsidR="00B5540C" w:rsidRDefault="006B2BEC">
          <w:pPr>
            <w:pStyle w:val="A341DE8122894484A73B313D3E70D895"/>
          </w:pPr>
          <w:r w:rsidRPr="0072567A">
            <w:rPr>
              <w:rStyle w:val="Textodelmarcadordeposicin"/>
            </w:rPr>
            <w:t>Haga clic o pulse aquí para escribir texto.</w:t>
          </w:r>
        </w:p>
      </w:docPartBody>
    </w:docPart>
    <w:docPart>
      <w:docPartPr>
        <w:name w:val="0044B6FC6BB14A7A856D6884355035D1"/>
        <w:category>
          <w:name w:val="General"/>
          <w:gallery w:val="placeholder"/>
        </w:category>
        <w:types>
          <w:type w:val="bbPlcHdr"/>
        </w:types>
        <w:behaviors>
          <w:behavior w:val="content"/>
        </w:behaviors>
        <w:guid w:val="{2EEB74CB-DA8E-4E7C-BA1D-F753D15F2ED4}"/>
      </w:docPartPr>
      <w:docPartBody>
        <w:p w:rsidR="00B5540C" w:rsidRDefault="006B2BEC">
          <w:pPr>
            <w:pStyle w:val="0044B6FC6BB14A7A856D6884355035D1"/>
          </w:pPr>
          <w:r w:rsidRPr="0072567A">
            <w:rPr>
              <w:rStyle w:val="Textodelmarcadordeposicin"/>
            </w:rPr>
            <w:t>Haga clic o pulse aquí para escribir texto.</w:t>
          </w:r>
        </w:p>
      </w:docPartBody>
    </w:docPart>
    <w:docPart>
      <w:docPartPr>
        <w:name w:val="F3F4B4B2FFBC4198B247719A85839F65"/>
        <w:category>
          <w:name w:val="General"/>
          <w:gallery w:val="placeholder"/>
        </w:category>
        <w:types>
          <w:type w:val="bbPlcHdr"/>
        </w:types>
        <w:behaviors>
          <w:behavior w:val="content"/>
        </w:behaviors>
        <w:guid w:val="{FB6992E3-FB90-4127-B24D-4E8B6D1B4ACD}"/>
      </w:docPartPr>
      <w:docPartBody>
        <w:p w:rsidR="00B5540C" w:rsidRDefault="006B2BEC">
          <w:pPr>
            <w:pStyle w:val="F3F4B4B2FFBC4198B247719A85839F65"/>
          </w:pPr>
          <w:r w:rsidRPr="0072567A">
            <w:rPr>
              <w:rStyle w:val="Textodelmarcadordeposicin"/>
            </w:rPr>
            <w:t>Haga clic o pulse aquí para escribir texto.</w:t>
          </w:r>
        </w:p>
      </w:docPartBody>
    </w:docPart>
    <w:docPart>
      <w:docPartPr>
        <w:name w:val="35D9193747294A0CBC57B9B00C9A9CB6"/>
        <w:category>
          <w:name w:val="General"/>
          <w:gallery w:val="placeholder"/>
        </w:category>
        <w:types>
          <w:type w:val="bbPlcHdr"/>
        </w:types>
        <w:behaviors>
          <w:behavior w:val="content"/>
        </w:behaviors>
        <w:guid w:val="{AE42A3E9-FC79-41EF-8F35-AD18F1DFE689}"/>
      </w:docPartPr>
      <w:docPartBody>
        <w:p w:rsidR="00B5540C" w:rsidRDefault="006B2BEC">
          <w:pPr>
            <w:pStyle w:val="35D9193747294A0CBC57B9B00C9A9CB6"/>
          </w:pPr>
          <w:r w:rsidRPr="0072567A">
            <w:rPr>
              <w:rStyle w:val="Textodelmarcadordeposicin"/>
            </w:rPr>
            <w:t>Haga clic o pulse aquí para escribir texto.</w:t>
          </w:r>
        </w:p>
      </w:docPartBody>
    </w:docPart>
    <w:docPart>
      <w:docPartPr>
        <w:name w:val="5974889858884077B6F3E94F23D6FE4C"/>
        <w:category>
          <w:name w:val="General"/>
          <w:gallery w:val="placeholder"/>
        </w:category>
        <w:types>
          <w:type w:val="bbPlcHdr"/>
        </w:types>
        <w:behaviors>
          <w:behavior w:val="content"/>
        </w:behaviors>
        <w:guid w:val="{DB669C7E-DB6F-41E4-8D22-2CF739C1E5E8}"/>
      </w:docPartPr>
      <w:docPartBody>
        <w:p w:rsidR="00B5540C" w:rsidRDefault="006B2BEC">
          <w:pPr>
            <w:pStyle w:val="5974889858884077B6F3E94F23D6FE4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2F7F"/>
    <w:rsid w:val="00046580"/>
    <w:rsid w:val="0005188B"/>
    <w:rsid w:val="00053924"/>
    <w:rsid w:val="00055A68"/>
    <w:rsid w:val="0007190C"/>
    <w:rsid w:val="0009453F"/>
    <w:rsid w:val="000B5C7E"/>
    <w:rsid w:val="00117B5F"/>
    <w:rsid w:val="00175D09"/>
    <w:rsid w:val="00185460"/>
    <w:rsid w:val="001942D6"/>
    <w:rsid w:val="001C5FFF"/>
    <w:rsid w:val="00214028"/>
    <w:rsid w:val="00260AAC"/>
    <w:rsid w:val="00336824"/>
    <w:rsid w:val="00364D10"/>
    <w:rsid w:val="003B5C99"/>
    <w:rsid w:val="003C317A"/>
    <w:rsid w:val="0040200D"/>
    <w:rsid w:val="004123E0"/>
    <w:rsid w:val="004278A4"/>
    <w:rsid w:val="00442876"/>
    <w:rsid w:val="00455663"/>
    <w:rsid w:val="004779BC"/>
    <w:rsid w:val="004B6C76"/>
    <w:rsid w:val="004C0766"/>
    <w:rsid w:val="004E711D"/>
    <w:rsid w:val="004E7F77"/>
    <w:rsid w:val="00530944"/>
    <w:rsid w:val="00562343"/>
    <w:rsid w:val="005640FA"/>
    <w:rsid w:val="005B3798"/>
    <w:rsid w:val="005F0460"/>
    <w:rsid w:val="005F5BCD"/>
    <w:rsid w:val="006206EC"/>
    <w:rsid w:val="00622486"/>
    <w:rsid w:val="006228AB"/>
    <w:rsid w:val="00663192"/>
    <w:rsid w:val="00693ED9"/>
    <w:rsid w:val="006979C5"/>
    <w:rsid w:val="006B2BEC"/>
    <w:rsid w:val="006F209A"/>
    <w:rsid w:val="00765401"/>
    <w:rsid w:val="00790E22"/>
    <w:rsid w:val="00802250"/>
    <w:rsid w:val="0082287A"/>
    <w:rsid w:val="0088489D"/>
    <w:rsid w:val="008B1087"/>
    <w:rsid w:val="008B2B2C"/>
    <w:rsid w:val="008E4C14"/>
    <w:rsid w:val="008E6382"/>
    <w:rsid w:val="0093034B"/>
    <w:rsid w:val="0094558B"/>
    <w:rsid w:val="00946AA5"/>
    <w:rsid w:val="00953D97"/>
    <w:rsid w:val="009F61B1"/>
    <w:rsid w:val="00A011E1"/>
    <w:rsid w:val="00A04483"/>
    <w:rsid w:val="00A15F13"/>
    <w:rsid w:val="00A222AC"/>
    <w:rsid w:val="00A643C7"/>
    <w:rsid w:val="00A73E76"/>
    <w:rsid w:val="00AC1FAB"/>
    <w:rsid w:val="00B55352"/>
    <w:rsid w:val="00B5540C"/>
    <w:rsid w:val="00BB0EAB"/>
    <w:rsid w:val="00C17266"/>
    <w:rsid w:val="00C63AB0"/>
    <w:rsid w:val="00C9535D"/>
    <w:rsid w:val="00CC69E2"/>
    <w:rsid w:val="00CE5869"/>
    <w:rsid w:val="00D72CB9"/>
    <w:rsid w:val="00D86553"/>
    <w:rsid w:val="00D9098F"/>
    <w:rsid w:val="00E25325"/>
    <w:rsid w:val="00E570D2"/>
    <w:rsid w:val="00E869EA"/>
    <w:rsid w:val="00E87F32"/>
    <w:rsid w:val="00E9745E"/>
    <w:rsid w:val="00EB4EB9"/>
    <w:rsid w:val="00F3606D"/>
    <w:rsid w:val="00F70A20"/>
    <w:rsid w:val="00F8539E"/>
    <w:rsid w:val="00F879B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2BC7B20D4954E2BBEA93C774F8642E4">
    <w:name w:val="92BC7B20D4954E2BBEA93C774F8642E4"/>
    <w:pPr>
      <w:spacing w:line="278" w:lineRule="auto"/>
    </w:pPr>
    <w:rPr>
      <w:sz w:val="24"/>
      <w:szCs w:val="24"/>
    </w:rPr>
  </w:style>
  <w:style w:type="paragraph" w:customStyle="1" w:styleId="33C421163FDE4729A56E9F56E2E82C40">
    <w:name w:val="33C421163FDE4729A56E9F56E2E82C40"/>
    <w:pPr>
      <w:spacing w:line="278" w:lineRule="auto"/>
    </w:pPr>
    <w:rPr>
      <w:sz w:val="24"/>
      <w:szCs w:val="24"/>
    </w:rPr>
  </w:style>
  <w:style w:type="paragraph" w:customStyle="1" w:styleId="6ADA0E546F9143C98D0E171BA98F38C2">
    <w:name w:val="6ADA0E546F9143C98D0E171BA98F38C2"/>
    <w:pPr>
      <w:spacing w:line="278" w:lineRule="auto"/>
    </w:pPr>
    <w:rPr>
      <w:sz w:val="24"/>
      <w:szCs w:val="24"/>
    </w:rPr>
  </w:style>
  <w:style w:type="paragraph" w:customStyle="1" w:styleId="FC6DA48DC37542C4AFCCE2AEDABC81D9">
    <w:name w:val="FC6DA48DC37542C4AFCCE2AEDABC81D9"/>
    <w:pPr>
      <w:spacing w:line="278" w:lineRule="auto"/>
    </w:pPr>
    <w:rPr>
      <w:sz w:val="24"/>
      <w:szCs w:val="24"/>
    </w:rPr>
  </w:style>
  <w:style w:type="paragraph" w:customStyle="1" w:styleId="E1DF90FD8159415DAFAA21B4E4DDDF57">
    <w:name w:val="E1DF90FD8159415DAFAA21B4E4DDDF57"/>
    <w:pPr>
      <w:spacing w:line="278" w:lineRule="auto"/>
    </w:pPr>
    <w:rPr>
      <w:sz w:val="24"/>
      <w:szCs w:val="24"/>
    </w:rPr>
  </w:style>
  <w:style w:type="paragraph" w:customStyle="1" w:styleId="38B9C9A566604EC899A3CD9302FB4263">
    <w:name w:val="38B9C9A566604EC899A3CD9302FB4263"/>
    <w:pPr>
      <w:spacing w:line="278" w:lineRule="auto"/>
    </w:pPr>
    <w:rPr>
      <w:sz w:val="24"/>
      <w:szCs w:val="24"/>
    </w:rPr>
  </w:style>
  <w:style w:type="paragraph" w:customStyle="1" w:styleId="F98E1FDEFD2E44AE8FBFDC600E30A33B">
    <w:name w:val="F98E1FDEFD2E44AE8FBFDC600E30A33B"/>
    <w:pPr>
      <w:spacing w:line="278" w:lineRule="auto"/>
    </w:pPr>
    <w:rPr>
      <w:sz w:val="24"/>
      <w:szCs w:val="24"/>
    </w:rPr>
  </w:style>
  <w:style w:type="paragraph" w:customStyle="1" w:styleId="5ACB6BFAF3E94F2C938AFF1A4E030B7D">
    <w:name w:val="5ACB6BFAF3E94F2C938AFF1A4E030B7D"/>
    <w:pPr>
      <w:spacing w:line="278" w:lineRule="auto"/>
    </w:pPr>
    <w:rPr>
      <w:sz w:val="24"/>
      <w:szCs w:val="24"/>
    </w:rPr>
  </w:style>
  <w:style w:type="paragraph" w:customStyle="1" w:styleId="4394D126B93A45F0953D40A5B95635C0">
    <w:name w:val="4394D126B93A45F0953D40A5B95635C0"/>
    <w:pPr>
      <w:spacing w:line="278" w:lineRule="auto"/>
    </w:pPr>
    <w:rPr>
      <w:sz w:val="24"/>
      <w:szCs w:val="24"/>
    </w:rPr>
  </w:style>
  <w:style w:type="paragraph" w:customStyle="1" w:styleId="A341DE8122894484A73B313D3E70D895">
    <w:name w:val="A341DE8122894484A73B313D3E70D895"/>
    <w:pPr>
      <w:spacing w:line="278" w:lineRule="auto"/>
    </w:pPr>
    <w:rPr>
      <w:sz w:val="24"/>
      <w:szCs w:val="24"/>
    </w:rPr>
  </w:style>
  <w:style w:type="paragraph" w:customStyle="1" w:styleId="0044B6FC6BB14A7A856D6884355035D1">
    <w:name w:val="0044B6FC6BB14A7A856D6884355035D1"/>
    <w:pPr>
      <w:spacing w:line="278" w:lineRule="auto"/>
    </w:pPr>
    <w:rPr>
      <w:sz w:val="24"/>
      <w:szCs w:val="24"/>
    </w:rPr>
  </w:style>
  <w:style w:type="paragraph" w:customStyle="1" w:styleId="F3F4B4B2FFBC4198B247719A85839F65">
    <w:name w:val="F3F4B4B2FFBC4198B247719A85839F65"/>
    <w:pPr>
      <w:spacing w:line="278" w:lineRule="auto"/>
    </w:pPr>
    <w:rPr>
      <w:sz w:val="24"/>
      <w:szCs w:val="24"/>
      <w:lang w:val="en-US" w:eastAsia="ja-JP"/>
    </w:rPr>
  </w:style>
  <w:style w:type="paragraph" w:customStyle="1" w:styleId="35D9193747294A0CBC57B9B00C9A9CB6">
    <w:name w:val="35D9193747294A0CBC57B9B00C9A9CB6"/>
    <w:pPr>
      <w:spacing w:line="278" w:lineRule="auto"/>
    </w:pPr>
    <w:rPr>
      <w:sz w:val="24"/>
      <w:szCs w:val="24"/>
    </w:rPr>
  </w:style>
  <w:style w:type="paragraph" w:customStyle="1" w:styleId="5974889858884077B6F3E94F23D6FE4C">
    <w:name w:val="5974889858884077B6F3E94F23D6FE4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2398</Words>
  <Characters>13195</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9</cp:revision>
  <dcterms:created xsi:type="dcterms:W3CDTF">2025-05-26T21:41:00Z</dcterms:created>
  <dcterms:modified xsi:type="dcterms:W3CDTF">2025-07-03T15:59:00Z</dcterms:modified>
</cp:coreProperties>
</file>